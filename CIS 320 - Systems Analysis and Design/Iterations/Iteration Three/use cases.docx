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45A4D" w14:textId="32568DC7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7B016B85">
        <w:rPr>
          <w:rFonts w:ascii="Calibri,Times New Roman" w:eastAsia="Calibri,Times New Roman" w:hAnsi="Calibri,Times New Roman" w:cs="Calibri,Times New Roman"/>
        </w:rPr>
        <w:t xml:space="preserve">Login </w:t>
      </w:r>
      <w:r w:rsidR="002C4AC9">
        <w:rPr>
          <w:rFonts w:ascii="Calibri,Times New Roman" w:eastAsia="Calibri,Times New Roman" w:hAnsi="Calibri,Times New Roman" w:cs="Calibri,Times New Roman"/>
        </w:rPr>
        <w:t>-</w:t>
      </w:r>
      <w:r w:rsidRPr="7B016B85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Louis</w:t>
      </w:r>
      <w:r w:rsidR="7B016B85" w:rsidRPr="7B016B85">
        <w:rPr>
          <w:rFonts w:ascii="Calibri,Times New Roman" w:eastAsia="Calibri,Times New Roman" w:hAnsi="Calibri,Times New Roman" w:cs="Calibri,Times New Roman"/>
        </w:rPr>
        <w:t xml:space="preserve"> -</w:t>
      </w:r>
      <w:r w:rsidR="31910761" w:rsidRPr="31910761">
        <w:rPr>
          <w:rFonts w:ascii="Calibri,Times New Roman" w:eastAsia="Calibri,Times New Roman" w:hAnsi="Calibri,Times New Roman" w:cs="Calibri,Times New Roman"/>
        </w:rPr>
        <w:t xml:space="preserve"> </w:t>
      </w:r>
      <w:r w:rsidR="7B016B85" w:rsidRPr="7B016B85">
        <w:rPr>
          <w:rFonts w:ascii="Calibri,Times New Roman" w:eastAsia="Calibri,Times New Roman" w:hAnsi="Calibri,Times New Roman" w:cs="Calibri,Times New Roman"/>
        </w:rPr>
        <w:t>HR</w:t>
      </w:r>
    </w:p>
    <w:p w14:paraId="73092A57" w14:textId="479DCFB5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31910761">
        <w:rPr>
          <w:rFonts w:ascii="Calibri,Times New Roman" w:eastAsia="Calibri,Times New Roman" w:hAnsi="Calibri,Times New Roman" w:cs="Calibri,Times New Roman"/>
        </w:rPr>
        <w:t xml:space="preserve">Backup </w:t>
      </w:r>
      <w:r w:rsidR="002C4AC9">
        <w:rPr>
          <w:rFonts w:ascii="Calibri" w:eastAsia="Times New Roman" w:hAnsi="Calibri" w:cs="Calibri"/>
        </w:rPr>
        <w:t>-</w:t>
      </w:r>
      <w:r w:rsidRPr="31910761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Nick</w:t>
      </w:r>
      <w:r w:rsidR="001B3EF1">
        <w:rPr>
          <w:rFonts w:ascii="Calibri" w:eastAsia="Times New Roman" w:hAnsi="Calibri" w:cs="Calibri"/>
        </w:rPr>
        <w:t xml:space="preserve"> -</w:t>
      </w:r>
      <w:r w:rsidR="31910761" w:rsidRPr="31910761">
        <w:rPr>
          <w:rFonts w:ascii="Calibri,Times New Roman" w:eastAsia="Calibri,Times New Roman" w:hAnsi="Calibri,Times New Roman" w:cs="Calibri,Times New Roman"/>
        </w:rPr>
        <w:t xml:space="preserve"> </w:t>
      </w:r>
      <w:r w:rsidR="001B3EF1">
        <w:rPr>
          <w:rFonts w:ascii="Calibri" w:eastAsia="Times New Roman" w:hAnsi="Calibri" w:cs="Calibri"/>
        </w:rPr>
        <w:t>HR</w:t>
      </w:r>
    </w:p>
    <w:p w14:paraId="41AA3ACD" w14:textId="423EB78A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7B016B85">
        <w:rPr>
          <w:rFonts w:ascii="Calibri,Times New Roman" w:eastAsia="Calibri,Times New Roman" w:hAnsi="Calibri,Times New Roman" w:cs="Calibri,Times New Roman"/>
        </w:rPr>
        <w:t xml:space="preserve">Recovery </w:t>
      </w:r>
      <w:r w:rsidR="002C4AC9">
        <w:rPr>
          <w:rFonts w:ascii="Calibri,Times New Roman" w:eastAsia="Calibri,Times New Roman" w:hAnsi="Calibri,Times New Roman" w:cs="Calibri,Times New Roman"/>
        </w:rPr>
        <w:t>-</w:t>
      </w:r>
      <w:r w:rsidRPr="7B016B85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Krysta</w:t>
      </w:r>
      <w:r w:rsidR="7B016B85" w:rsidRPr="7B016B85">
        <w:rPr>
          <w:rFonts w:ascii="Calibri,Times New Roman" w:eastAsia="Calibri,Times New Roman" w:hAnsi="Calibri,Times New Roman" w:cs="Calibri,Times New Roman"/>
        </w:rPr>
        <w:t xml:space="preserve"> -</w:t>
      </w:r>
      <w:r w:rsidR="00BF0743">
        <w:rPr>
          <w:rFonts w:ascii="Calibri,Times New Roman" w:eastAsia="Calibri,Times New Roman" w:hAnsi="Calibri,Times New Roman" w:cs="Calibri,Times New Roman"/>
        </w:rPr>
        <w:t xml:space="preserve"> </w:t>
      </w:r>
      <w:r w:rsidR="7B016B85" w:rsidRPr="7B016B85">
        <w:rPr>
          <w:rFonts w:ascii="Calibri,Times New Roman" w:eastAsia="Calibri,Times New Roman" w:hAnsi="Calibri,Times New Roman" w:cs="Calibri,Times New Roman"/>
        </w:rPr>
        <w:t>HR</w:t>
      </w:r>
    </w:p>
    <w:p w14:paraId="3A9E933B" w14:textId="4E0C7731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31910761">
        <w:rPr>
          <w:rFonts w:ascii="Calibri,Times New Roman" w:eastAsia="Calibri,Times New Roman" w:hAnsi="Calibri,Times New Roman" w:cs="Calibri,Times New Roman"/>
        </w:rPr>
        <w:t xml:space="preserve">Donations </w:t>
      </w:r>
      <w:r w:rsidR="002C4AC9">
        <w:rPr>
          <w:rFonts w:ascii="Calibri,Times New Roman" w:eastAsia="Calibri,Times New Roman" w:hAnsi="Calibri,Times New Roman" w:cs="Calibri,Times New Roman"/>
        </w:rPr>
        <w:t>-</w:t>
      </w:r>
      <w:r w:rsidRPr="31910761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Louis</w:t>
      </w:r>
      <w:r w:rsidR="31910761" w:rsidRPr="31910761">
        <w:rPr>
          <w:rFonts w:ascii="Calibri,Times New Roman" w:eastAsia="Calibri,Times New Roman" w:hAnsi="Calibri,Times New Roman" w:cs="Calibri,Times New Roman"/>
        </w:rPr>
        <w:t xml:space="preserve"> - HR</w:t>
      </w:r>
    </w:p>
    <w:p w14:paraId="70830038" w14:textId="452AADEC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>Form payment -</w:t>
      </w:r>
      <w:r w:rsidR="002C4AC9">
        <w:rPr>
          <w:rFonts w:ascii="Calibri" w:eastAsia="Times New Roman" w:hAnsi="Calibri" w:cs="Calibri"/>
        </w:rPr>
        <w:t xml:space="preserve"> </w:t>
      </w:r>
      <w:r w:rsidR="00173BED">
        <w:rPr>
          <w:rFonts w:ascii="Calibri" w:eastAsia="Times New Roman" w:hAnsi="Calibri" w:cs="Calibri"/>
        </w:rPr>
        <w:t>Louis</w:t>
      </w:r>
    </w:p>
    <w:p w14:paraId="6CAC509D" w14:textId="388443D2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31910761">
        <w:rPr>
          <w:rFonts w:ascii="Calibri,Times New Roman" w:eastAsia="Calibri,Times New Roman" w:hAnsi="Calibri,Times New Roman" w:cs="Calibri,Times New Roman"/>
        </w:rPr>
        <w:t xml:space="preserve">Newsletter </w:t>
      </w:r>
      <w:r w:rsidR="002C4AC9">
        <w:rPr>
          <w:rFonts w:ascii="Calibri,Times New Roman" w:eastAsia="Calibri,Times New Roman" w:hAnsi="Calibri,Times New Roman" w:cs="Calibri,Times New Roman"/>
        </w:rPr>
        <w:t>- J</w:t>
      </w:r>
      <w:r w:rsidR="00173BED">
        <w:rPr>
          <w:rFonts w:ascii="Calibri,Times New Roman" w:eastAsia="Calibri,Times New Roman" w:hAnsi="Calibri,Times New Roman" w:cs="Calibri,Times New Roman"/>
        </w:rPr>
        <w:t>ordan</w:t>
      </w:r>
      <w:r w:rsidR="31910761" w:rsidRPr="31910761">
        <w:rPr>
          <w:rFonts w:ascii="Calibri,Times New Roman" w:eastAsia="Calibri,Times New Roman" w:hAnsi="Calibri,Times New Roman" w:cs="Calibri,Times New Roman"/>
        </w:rPr>
        <w:t xml:space="preserve"> - HR</w:t>
      </w:r>
    </w:p>
    <w:p w14:paraId="299D8302" w14:textId="67B86C9D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>Poll -</w:t>
      </w:r>
      <w:r w:rsidR="00173BED">
        <w:rPr>
          <w:rFonts w:ascii="Calibri" w:eastAsia="Times New Roman" w:hAnsi="Calibri" w:cs="Calibri"/>
        </w:rPr>
        <w:t>Adam</w:t>
      </w:r>
    </w:p>
    <w:p w14:paraId="1AB7B3D4" w14:textId="52D5B2D4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Calendar - </w:t>
      </w:r>
      <w:r w:rsidR="00173BED">
        <w:rPr>
          <w:rFonts w:ascii="Calibri" w:eastAsia="Times New Roman" w:hAnsi="Calibri" w:cs="Calibri"/>
        </w:rPr>
        <w:t>Krysta</w:t>
      </w:r>
    </w:p>
    <w:p w14:paraId="147A862A" w14:textId="76335A01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13B47C99">
        <w:rPr>
          <w:rFonts w:ascii="Calibri,Times New Roman" w:eastAsia="Calibri,Times New Roman" w:hAnsi="Calibri,Times New Roman" w:cs="Calibri,Times New Roman"/>
        </w:rPr>
        <w:t>Photo gallery -</w:t>
      </w:r>
      <w:r w:rsidR="002C4AC9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Krysta</w:t>
      </w:r>
    </w:p>
    <w:p w14:paraId="335A87D5" w14:textId="3ADAC7E4" w:rsidR="00494E7C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13B47C99">
        <w:rPr>
          <w:rFonts w:ascii="Calibri,Times New Roman" w:eastAsia="Calibri,Times New Roman" w:hAnsi="Calibri,Times New Roman" w:cs="Calibri,Times New Roman"/>
        </w:rPr>
        <w:t xml:space="preserve">View benefits </w:t>
      </w:r>
      <w:r w:rsidR="002C4AC9">
        <w:rPr>
          <w:rFonts w:ascii="Calibri,Times New Roman" w:eastAsia="Calibri,Times New Roman" w:hAnsi="Calibri,Times New Roman" w:cs="Calibri,Times New Roman"/>
        </w:rPr>
        <w:t>-</w:t>
      </w:r>
      <w:r w:rsidRPr="13B47C99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Andrew</w:t>
      </w:r>
    </w:p>
    <w:p w14:paraId="3B79AAF0" w14:textId="6D4C2A4F" w:rsidR="00EB1D15" w:rsidRPr="00EB1D15" w:rsidRDefault="00494E7C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13B47C99">
        <w:rPr>
          <w:rFonts w:ascii="Calibri,Times New Roman" w:eastAsia="Calibri,Times New Roman" w:hAnsi="Calibri,Times New Roman" w:cs="Calibri,Times New Roman"/>
        </w:rPr>
        <w:t xml:space="preserve">Print forms - </w:t>
      </w:r>
      <w:r w:rsidR="00173BED">
        <w:rPr>
          <w:rFonts w:ascii="Calibri,Times New Roman" w:eastAsia="Calibri,Times New Roman" w:hAnsi="Calibri,Times New Roman" w:cs="Calibri,Times New Roman"/>
        </w:rPr>
        <w:t>Jordan</w:t>
      </w:r>
    </w:p>
    <w:p w14:paraId="1995C754" w14:textId="1E6625AB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31910761">
        <w:rPr>
          <w:rFonts w:ascii="Calibri,Times New Roman" w:eastAsia="Calibri,Times New Roman" w:hAnsi="Calibri,Times New Roman" w:cs="Calibri,Times New Roman"/>
        </w:rPr>
        <w:t xml:space="preserve">Form submission </w:t>
      </w:r>
      <w:r w:rsidR="002C4AC9">
        <w:rPr>
          <w:rFonts w:ascii="Calibri,Times New Roman" w:eastAsia="Calibri,Times New Roman" w:hAnsi="Calibri,Times New Roman" w:cs="Calibri,Times New Roman"/>
        </w:rPr>
        <w:t>-</w:t>
      </w:r>
      <w:r w:rsidRPr="31910761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Jordan</w:t>
      </w:r>
      <w:r w:rsidR="31910761" w:rsidRPr="31910761">
        <w:rPr>
          <w:rFonts w:ascii="Calibri,Times New Roman" w:eastAsia="Calibri,Times New Roman" w:hAnsi="Calibri,Times New Roman" w:cs="Calibri,Times New Roman"/>
        </w:rPr>
        <w:t xml:space="preserve"> - HR</w:t>
      </w:r>
    </w:p>
    <w:p w14:paraId="220CA960" w14:textId="33DAE23B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Contact us via web - </w:t>
      </w:r>
      <w:r w:rsidR="00173BED">
        <w:rPr>
          <w:rFonts w:ascii="Calibri" w:eastAsia="Times New Roman" w:hAnsi="Calibri" w:cs="Calibri"/>
        </w:rPr>
        <w:t>Nick</w:t>
      </w:r>
    </w:p>
    <w:p w14:paraId="5ACA82C4" w14:textId="0DEDF858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Employee info page - </w:t>
      </w:r>
      <w:r w:rsidR="00173BED">
        <w:rPr>
          <w:rFonts w:ascii="Calibri" w:eastAsia="Times New Roman" w:hAnsi="Calibri" w:cs="Calibri"/>
        </w:rPr>
        <w:t>Adam</w:t>
      </w:r>
    </w:p>
    <w:p w14:paraId="26079091" w14:textId="0F73E5CF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Link to Social </w:t>
      </w:r>
      <w:r w:rsidR="00173BED">
        <w:rPr>
          <w:rFonts w:ascii="Calibri" w:eastAsia="Times New Roman" w:hAnsi="Calibri" w:cs="Calibri"/>
        </w:rPr>
        <w:t>M</w:t>
      </w:r>
      <w:r w:rsidR="00173BED" w:rsidRPr="00EB1D15">
        <w:rPr>
          <w:rFonts w:ascii="Calibri" w:eastAsia="Times New Roman" w:hAnsi="Calibri" w:cs="Calibri"/>
        </w:rPr>
        <w:t>edia -</w:t>
      </w:r>
      <w:r w:rsidRPr="00EB1D15">
        <w:rPr>
          <w:rFonts w:ascii="Calibri" w:eastAsia="Times New Roman" w:hAnsi="Calibri" w:cs="Calibri"/>
        </w:rPr>
        <w:t xml:space="preserve"> </w:t>
      </w:r>
      <w:r w:rsidR="00173BED">
        <w:rPr>
          <w:rFonts w:ascii="Calibri" w:eastAsia="Times New Roman" w:hAnsi="Calibri" w:cs="Calibri"/>
        </w:rPr>
        <w:t>Andrew</w:t>
      </w:r>
    </w:p>
    <w:p w14:paraId="0B41CBB8" w14:textId="7331641A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Mobile - </w:t>
      </w:r>
      <w:r w:rsidR="00173BED">
        <w:rPr>
          <w:rFonts w:ascii="Calibri" w:eastAsia="Times New Roman" w:hAnsi="Calibri" w:cs="Calibri"/>
        </w:rPr>
        <w:t>Louis</w:t>
      </w:r>
    </w:p>
    <w:p w14:paraId="7630F86E" w14:textId="523FADB5" w:rsidR="00EB1D15" w:rsidRPr="00EB1D15" w:rsidRDefault="002C4AC9" w:rsidP="5C4FA2FC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>
        <w:rPr>
          <w:rFonts w:ascii="Calibri,Times New Roman" w:eastAsia="Calibri,Times New Roman" w:hAnsi="Calibri,Times New Roman" w:cs="Calibri,Times New Roman"/>
        </w:rPr>
        <w:t>Process claim -</w:t>
      </w:r>
      <w:r w:rsidR="5C4FA2FC" w:rsidRPr="5C4FA2FC">
        <w:rPr>
          <w:rFonts w:ascii="Calibri,Times New Roman" w:eastAsia="Calibri,Times New Roman" w:hAnsi="Calibri,Times New Roman" w:cs="Calibri,Times New Roman"/>
        </w:rPr>
        <w:t xml:space="preserve"> </w:t>
      </w:r>
      <w:r w:rsidR="00173BED">
        <w:rPr>
          <w:rFonts w:ascii="Calibri,Times New Roman" w:eastAsia="Calibri,Times New Roman" w:hAnsi="Calibri,Times New Roman" w:cs="Calibri,Times New Roman"/>
        </w:rPr>
        <w:t>Adam</w:t>
      </w:r>
      <w:r w:rsidR="5C4FA2FC" w:rsidRPr="5C4FA2FC">
        <w:rPr>
          <w:rFonts w:ascii="Calibri,Times New Roman" w:eastAsia="Calibri,Times New Roman" w:hAnsi="Calibri,Times New Roman" w:cs="Calibri,Times New Roman"/>
        </w:rPr>
        <w:t xml:space="preserve"> -</w:t>
      </w:r>
      <w:r w:rsidR="7B016B85" w:rsidRPr="7B016B85">
        <w:rPr>
          <w:rFonts w:ascii="Calibri,Times New Roman" w:eastAsia="Calibri,Times New Roman" w:hAnsi="Calibri,Times New Roman" w:cs="Calibri,Times New Roman"/>
        </w:rPr>
        <w:t xml:space="preserve"> HR</w:t>
      </w:r>
    </w:p>
    <w:p w14:paraId="4FB782B4" w14:textId="05A3F6D4" w:rsidR="00EB1D15" w:rsidRPr="00EB1D15" w:rsidRDefault="00EB1D15" w:rsidP="00EB1D15">
      <w:pPr>
        <w:spacing w:after="0" w:line="240" w:lineRule="auto"/>
        <w:rPr>
          <w:rFonts w:ascii="Calibri,Times New Roman" w:eastAsia="Calibri,Times New Roman" w:hAnsi="Calibri,Times New Roman" w:cs="Calibri,Times New Roman"/>
        </w:rPr>
      </w:pPr>
      <w:r w:rsidRPr="7B016B85">
        <w:rPr>
          <w:rFonts w:ascii="Calibri,Times New Roman" w:eastAsia="Calibri,Times New Roman" w:hAnsi="Calibri,Times New Roman" w:cs="Calibri,Times New Roman"/>
        </w:rPr>
        <w:t>Sign up</w:t>
      </w:r>
      <w:r w:rsidR="42C192AC" w:rsidRPr="42C192AC">
        <w:rPr>
          <w:rFonts w:ascii="Calibri,Times New Roman" w:eastAsia="Calibri,Times New Roman" w:hAnsi="Calibri,Times New Roman" w:cs="Calibri,Times New Roman"/>
        </w:rPr>
        <w:t>/Member Registration</w:t>
      </w:r>
      <w:r w:rsidR="002C4AC9">
        <w:rPr>
          <w:rFonts w:ascii="Calibri,Times New Roman" w:eastAsia="Calibri,Times New Roman" w:hAnsi="Calibri,Times New Roman" w:cs="Calibri,Times New Roman"/>
        </w:rPr>
        <w:t xml:space="preserve"> -  </w:t>
      </w:r>
      <w:r w:rsidR="00173BED">
        <w:rPr>
          <w:rFonts w:ascii="Calibri,Times New Roman" w:eastAsia="Calibri,Times New Roman" w:hAnsi="Calibri,Times New Roman" w:cs="Calibri,Times New Roman"/>
        </w:rPr>
        <w:t>Andrew</w:t>
      </w:r>
      <w:r w:rsidR="7B016B85" w:rsidRPr="7B016B85">
        <w:rPr>
          <w:rFonts w:ascii="Calibri,Times New Roman" w:eastAsia="Calibri,Times New Roman" w:hAnsi="Calibri,Times New Roman" w:cs="Calibri,Times New Roman"/>
        </w:rPr>
        <w:t xml:space="preserve"> </w:t>
      </w:r>
      <w:del w:id="0" w:author="Andrew Huff" w:date="2017-03-04T11:07:00Z">
        <w:r w:rsidR="7B016B85" w:rsidRPr="7B016B85" w:rsidDel="000B68C4">
          <w:rPr>
            <w:rFonts w:ascii="Calibri,Times New Roman" w:eastAsia="Calibri,Times New Roman" w:hAnsi="Calibri,Times New Roman" w:cs="Calibri,Times New Roman"/>
          </w:rPr>
          <w:delText>-</w:delText>
        </w:r>
      </w:del>
      <w:ins w:id="1" w:author="Andrew Huff" w:date="2017-03-04T11:07:00Z">
        <w:r w:rsidR="000B68C4">
          <w:rPr>
            <w:rFonts w:ascii="Calibri,Times New Roman" w:eastAsia="Calibri,Times New Roman" w:hAnsi="Calibri,Times New Roman" w:cs="Calibri,Times New Roman"/>
          </w:rPr>
          <w:t>–</w:t>
        </w:r>
      </w:ins>
      <w:r w:rsidR="7B016B85" w:rsidRPr="7B016B85">
        <w:rPr>
          <w:rFonts w:ascii="Calibri,Times New Roman" w:eastAsia="Calibri,Times New Roman" w:hAnsi="Calibri,Times New Roman" w:cs="Calibri,Times New Roman"/>
        </w:rPr>
        <w:t xml:space="preserve"> HR</w:t>
      </w:r>
      <w:ins w:id="2" w:author="Andrew Huff" w:date="2017-03-04T11:07:00Z">
        <w:r w:rsidR="000B68C4">
          <w:rPr>
            <w:rFonts w:ascii="Calibri,Times New Roman" w:eastAsia="Calibri,Times New Roman" w:hAnsi="Calibri,Times New Roman" w:cs="Calibri,Times New Roman"/>
          </w:rPr>
          <w:t xml:space="preserve"> – Use case and Diagram Created (in Assignment 3 folder)</w:t>
        </w:r>
      </w:ins>
    </w:p>
    <w:p w14:paraId="4E1E1F36" w14:textId="232C1DC0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News feed - </w:t>
      </w:r>
      <w:r w:rsidR="00173BED">
        <w:rPr>
          <w:rFonts w:ascii="Calibri" w:eastAsia="Times New Roman" w:hAnsi="Calibri" w:cs="Calibri"/>
        </w:rPr>
        <w:t>Adam</w:t>
      </w:r>
    </w:p>
    <w:p w14:paraId="74A04310" w14:textId="5C254536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Social media feed - </w:t>
      </w:r>
      <w:r w:rsidR="00173BED">
        <w:rPr>
          <w:rFonts w:ascii="Calibri" w:eastAsia="Times New Roman" w:hAnsi="Calibri" w:cs="Calibri"/>
        </w:rPr>
        <w:t>Andrew</w:t>
      </w:r>
    </w:p>
    <w:p w14:paraId="4339C4F5" w14:textId="3D5653E0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>Upload images -</w:t>
      </w:r>
      <w:r w:rsidR="00023782">
        <w:rPr>
          <w:rFonts w:ascii="Calibri" w:eastAsia="Times New Roman" w:hAnsi="Calibri" w:cs="Calibri"/>
        </w:rPr>
        <w:t xml:space="preserve"> </w:t>
      </w:r>
      <w:r w:rsidR="00173BED">
        <w:rPr>
          <w:rFonts w:ascii="Calibri" w:eastAsia="Times New Roman" w:hAnsi="Calibri" w:cs="Calibri"/>
        </w:rPr>
        <w:t>Jordan</w:t>
      </w:r>
    </w:p>
    <w:p w14:paraId="1A45C67E" w14:textId="04860C03" w:rsidR="00EB1D15" w:rsidRPr="00EB1D15" w:rsidRDefault="00EB1D15" w:rsidP="00EB1D15">
      <w:pPr>
        <w:spacing w:after="0" w:line="240" w:lineRule="auto"/>
        <w:rPr>
          <w:rFonts w:ascii="Calibri" w:eastAsia="Times New Roman" w:hAnsi="Calibri" w:cs="Calibri"/>
        </w:rPr>
      </w:pPr>
      <w:r w:rsidRPr="00EB1D15">
        <w:rPr>
          <w:rFonts w:ascii="Calibri" w:eastAsia="Times New Roman" w:hAnsi="Calibri" w:cs="Calibri"/>
        </w:rPr>
        <w:t xml:space="preserve">Manage user - </w:t>
      </w:r>
      <w:r w:rsidR="00173BED">
        <w:rPr>
          <w:rFonts w:ascii="Calibri" w:eastAsia="Times New Roman" w:hAnsi="Calibri" w:cs="Calibri"/>
        </w:rPr>
        <w:t>Krysta</w:t>
      </w:r>
    </w:p>
    <w:p w14:paraId="01DCA14D" w14:textId="77777777" w:rsidR="00494E7C" w:rsidRDefault="00494E7C">
      <w:bookmarkStart w:id="3" w:name="_GoBack"/>
      <w:bookmarkEnd w:id="3"/>
    </w:p>
    <w:sectPr w:rsidR="0049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Huff">
    <w15:presenceInfo w15:providerId="Windows Live" w15:userId="ed05eeb2dc47e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15"/>
    <w:rsid w:val="00023782"/>
    <w:rsid w:val="000B68C4"/>
    <w:rsid w:val="00173BED"/>
    <w:rsid w:val="001B3EF1"/>
    <w:rsid w:val="001F2DBE"/>
    <w:rsid w:val="001F56CA"/>
    <w:rsid w:val="002C4AC9"/>
    <w:rsid w:val="00342A60"/>
    <w:rsid w:val="00494E7C"/>
    <w:rsid w:val="00AB416E"/>
    <w:rsid w:val="00B14C3F"/>
    <w:rsid w:val="00BE5D87"/>
    <w:rsid w:val="00BF0743"/>
    <w:rsid w:val="00C3358E"/>
    <w:rsid w:val="00EB1D15"/>
    <w:rsid w:val="00FB6548"/>
    <w:rsid w:val="13B47C99"/>
    <w:rsid w:val="31910761"/>
    <w:rsid w:val="42C192AC"/>
    <w:rsid w:val="4E9340E8"/>
    <w:rsid w:val="5C4FA2FC"/>
    <w:rsid w:val="7B0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33EF"/>
  <w15:chartTrackingRefBased/>
  <w15:docId w15:val="{39366B54-4CEC-46DF-860F-77FAFC6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F07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Albertson,Krysta Marie</dc:creator>
  <cp:keywords/>
  <dc:description/>
  <cp:lastModifiedBy>Andrew Huff</cp:lastModifiedBy>
  <cp:revision>15</cp:revision>
  <dcterms:created xsi:type="dcterms:W3CDTF">2017-02-22T15:25:00Z</dcterms:created>
  <dcterms:modified xsi:type="dcterms:W3CDTF">2017-03-04T16:07:00Z</dcterms:modified>
</cp:coreProperties>
</file>